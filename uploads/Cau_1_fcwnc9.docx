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E8226" w14:textId="3485F27B" w:rsidR="00DF673D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1: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là mảng một chiều?</w:t>
      </w:r>
      <w:r w:rsidR="003C7853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m:oMath>
        <m:sSup>
          <m:sSupPr>
            <m:ctrlPr>
              <w:ins w:id="0" w:author="Microsoft Word" w:date="2025-06-28T21:30:00Z" w16du:dateUtc="2025-06-28T14:30:00Z">
                <w:rPr>
                  <w:rFonts w:ascii="Cambria Math" w:eastAsia="Times New Roman" w:hAnsi="Cambria Math" w:cs="Times New Roman"/>
                  <w:kern w:val="0"/>
                  <w:sz w:val="26"/>
                  <w:szCs w:val="26"/>
                  <w:lang w:val="en-US"/>
                  <w14:ligatures w14:val="none"/>
                </w:rPr>
              </w:ins>
            </m:ctrlPr>
          </m:sSupPr>
          <m:e>
            <m:r>
              <w:ins w:id="1" w:author="Microsoft Word" w:date="2025-06-28T21:30:00Z" w16du:dateUtc="2025-06-28T14:30:00Z">
                <w:rPr>
                  <w:rFonts w:ascii="Cambria Math" w:eastAsia="Times New Roman" w:hAnsi="Cambria Math" w:cs="Times New Roman"/>
                  <w:kern w:val="0"/>
                  <w:sz w:val="26"/>
                  <w:szCs w:val="26"/>
                  <w:lang w:val="en-US"/>
                  <w14:ligatures w14:val="none"/>
                </w:rPr>
                <m:t>1+a</m:t>
              </w:ins>
            </m:r>
          </m:e>
          <m:sup>
            <m:r>
              <w:ins w:id="2" w:author="Microsoft Word" w:date="2025-06-28T21:30:00Z" w16du:dateUtc="2025-06-28T14:30:00Z">
                <w:rPr>
                  <w:rFonts w:ascii="Cambria Math" w:eastAsia="Times New Roman" w:hAnsi="Cambria Math" w:cs="Times New Roman"/>
                  <w:kern w:val="0"/>
                  <w:sz w:val="26"/>
                  <w:szCs w:val="26"/>
                  <w:lang w:val="en-US"/>
                  <w14:ligatures w14:val="none"/>
                </w:rPr>
                <m:t>n</m:t>
              </w:ins>
            </m:r>
          </m:sup>
        </m:sSup>
        <m:r>
          <w:rPr>
            <w:rFonts w:ascii="Cambria Math" w:eastAsia="Cambria Math" w:hAnsi="Cambria Math" w:cs="Cambria Math"/>
            <w:kern w:val="0"/>
            <w:sz w:val="26"/>
            <w:szCs w:val="26"/>
            <w:lang w:val="en-US"/>
            <w14:ligatures w14:val="none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1+x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kern w:val="0"/>
                <w:sz w:val="26"/>
                <w:szCs w:val="26"/>
                <w:lang w:val="en-US"/>
                <w14:ligatures w14:val="none"/>
              </w:rPr>
              <m:t>n</m:t>
            </m:r>
          </m:sup>
        </m:sSup>
        <m:r>
          <w:rPr>
            <w:rFonts w:ascii="Cambria Math" w:eastAsia="Cambria Math" w:hAnsi="Cambria Math" w:cs="Cambria Math"/>
            <w:kern w:val="0"/>
            <w:sz w:val="26"/>
            <w:szCs w:val="26"/>
            <w:lang w:val="en-US"/>
            <w14:ligatures w14:val="none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Cambria Math"/>
                <w:kern w:val="0"/>
                <w:sz w:val="26"/>
                <w:szCs w:val="26"/>
                <w:lang w:val="en-US"/>
                <w14:ligatures w14:val="none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kern w:val="0"/>
                <w:sz w:val="26"/>
                <w:szCs w:val="26"/>
                <w:lang w:val="en-US"/>
                <w14:ligatures w14:val="none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n-k</m:t>
                </m:r>
              </m:sup>
            </m:sSup>
          </m:e>
        </m:nary>
      </m:oMath>
    </w:p>
    <w:p w14:paraId="052D9251" w14:textId="77777777" w:rsidR="00266FF0" w:rsidRPr="00920931" w:rsidRDefault="00266FF0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</w:p>
    <w:p w14:paraId="1272C011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5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</w:t>
      </w:r>
    </w:p>
    <w:p w14:paraId="3A054FE9" w14:textId="5F170DA1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‘a’, ‘2’]</w:t>
      </w:r>
    </w:p>
    <w:p w14:paraId="316E8702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[1, ‘True’, 4, ‘a’]</w:t>
      </w:r>
    </w:p>
    <w:p w14:paraId="3C44F419" w14:textId="3D6D9EB6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[‘a’, ‘b’, 1, 2]</w:t>
      </w:r>
    </w:p>
    <w:p w14:paraId="7253C702" w14:textId="7DE256E8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2: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Dữ liệu nào sau đây có thể coi là mảng hai chiều?</w:t>
      </w:r>
      <w:r w:rsidR="00801460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m:oMath>
        <m:sSup>
          <m:sSupPr>
            <m:ctrlPr>
              <w:ins w:id="3" w:author="Microsoft Word" w:date="2025-06-28T21:30:00Z" w16du:dateUtc="2025-06-28T14:30:00Z">
                <w:rPr>
                  <w:rFonts w:ascii="Cambria Math" w:eastAsia="Times New Roman" w:hAnsi="Cambria Math" w:cs="Times New Roman"/>
                  <w:kern w:val="0"/>
                  <w:sz w:val="26"/>
                  <w:szCs w:val="26"/>
                  <w:lang w:val="en-US"/>
                  <w14:ligatures w14:val="none"/>
                </w:rPr>
              </w:ins>
            </m:ctrlPr>
          </m:sSupPr>
          <m:e>
            <m:r>
              <w:ins w:id="4" w:author="Microsoft Word" w:date="2025-06-28T21:30:00Z" w16du:dateUtc="2025-06-28T14:30:00Z">
                <w:rPr>
                  <w:rFonts w:ascii="Cambria Math" w:eastAsia="Times New Roman" w:hAnsi="Cambria Math" w:cs="Times New Roman"/>
                  <w:kern w:val="0"/>
                  <w:sz w:val="26"/>
                  <w:szCs w:val="26"/>
                  <w:lang w:val="en-US"/>
                  <w14:ligatures w14:val="none"/>
                </w:rPr>
                <m:t>1+a</m:t>
              </w:ins>
            </m:r>
          </m:e>
          <m:sup>
            <m:r>
              <w:ins w:id="5" w:author="Microsoft Word" w:date="2025-06-28T21:30:00Z" w16du:dateUtc="2025-06-28T14:30:00Z">
                <w:rPr>
                  <w:rFonts w:ascii="Cambria Math" w:eastAsia="Times New Roman" w:hAnsi="Cambria Math" w:cs="Times New Roman"/>
                  <w:kern w:val="0"/>
                  <w:sz w:val="26"/>
                  <w:szCs w:val="26"/>
                  <w:lang w:val="en-US"/>
                  <w14:ligatures w14:val="none"/>
                </w:rPr>
                <m:t>n</m:t>
              </w:ins>
            </m:r>
          </m:sup>
        </m:sSup>
        <m:r>
          <w:rPr>
            <w:rFonts w:ascii="Cambria Math" w:eastAsia="Cambria Math" w:hAnsi="Cambria Math" w:cs="Cambria Math"/>
            <w:kern w:val="0"/>
            <w:sz w:val="26"/>
            <w:szCs w:val="26"/>
            <w:lang w:val="en-US"/>
            <w14:ligatures w14:val="none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  <w:kern w:val="0"/>
                <w:sz w:val="26"/>
                <w:szCs w:val="26"/>
                <w:lang w:val="en-US"/>
                <w14:ligatures w14:val="none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1+x</m:t>
                </m:r>
              </m:e>
            </m:d>
          </m:e>
          <m:sup>
            <m:r>
              <w:rPr>
                <w:rFonts w:ascii="Cambria Math" w:eastAsia="Cambria Math" w:hAnsi="Cambria Math" w:cs="Cambria Math"/>
                <w:kern w:val="0"/>
                <w:sz w:val="26"/>
                <w:szCs w:val="26"/>
                <w:lang w:val="en-US"/>
                <w14:ligatures w14:val="none"/>
              </w:rPr>
              <m:t>n</m:t>
            </m:r>
          </m:sup>
        </m:sSup>
        <m:r>
          <w:rPr>
            <w:rFonts w:ascii="Cambria Math" w:eastAsia="Cambria Math" w:hAnsi="Cambria Math" w:cs="Cambria Math"/>
            <w:kern w:val="0"/>
            <w:sz w:val="26"/>
            <w:szCs w:val="26"/>
            <w:lang w:val="en-US"/>
            <w14:ligatures w14:val="none"/>
          </w:rPr>
          <m:t>=</m:t>
        </m:r>
        <m:nary>
          <m:naryPr>
            <m:chr m:val="∑"/>
            <m:grow m:val="1"/>
            <m:ctrlPr>
              <w:rPr>
                <w:rFonts w:ascii="Cambria Math" w:eastAsia="Times New Roman" w:hAnsi="Cambria Math" w:cs="Times New Roman"/>
                <w:kern w:val="0"/>
                <w:sz w:val="26"/>
                <w:szCs w:val="26"/>
                <w:lang w:val="en-US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Cambria Math"/>
                <w:kern w:val="0"/>
                <w:sz w:val="26"/>
                <w:szCs w:val="26"/>
                <w:lang w:val="en-US"/>
                <w14:ligatures w14:val="none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kern w:val="0"/>
                <w:sz w:val="26"/>
                <w:szCs w:val="26"/>
                <w:lang w:val="en-US"/>
                <w14:ligatures w14:val="none"/>
              </w:rPr>
              <m:t>n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kern w:val="0"/>
                        <w:sz w:val="26"/>
                        <w:szCs w:val="26"/>
                        <w:lang w:val="en-US"/>
                        <w14:ligatures w14:val="none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kern w:val="0"/>
                    <w:sz w:val="26"/>
                    <w:szCs w:val="26"/>
                    <w:lang w:val="en-US"/>
                    <w14:ligatures w14:val="none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  <w:kern w:val="0"/>
                    <w:sz w:val="26"/>
                    <w:szCs w:val="26"/>
                    <w:lang w:val="en-US"/>
                    <w14:ligatures w14:val="none"/>
                  </w:rPr>
                  <m:t>n-k</m:t>
                </m:r>
              </m:sup>
            </m:sSup>
          </m:e>
        </m:nary>
      </m:oMath>
    </w:p>
    <w:p w14:paraId="1B6BB7FD" w14:textId="33A47F68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,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,</w:t>
      </w:r>
      <w:r w:rsidR="00EA18FF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 xml:space="preserve"> </w:t>
      </w:r>
      <w:r w:rsidR="001E35F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  <w:r w:rsidR="00150F9E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]]</w:t>
      </w:r>
    </w:p>
    <w:p w14:paraId="48988AB9" w14:textId="398E386E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3], [‘a’, ‘b’, ‘c’]]</w:t>
      </w:r>
    </w:p>
    <w:p w14:paraId="217B4116" w14:textId="485F188A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2, ‘True’], [‘a’, ‘b’, ‘c’]]</w:t>
      </w:r>
    </w:p>
    <w:p w14:paraId="0760A962" w14:textId="60D4793B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[[1, ‘False’, 3], [‘a’, ‘b’, ‘c’]]</w:t>
      </w:r>
    </w:p>
    <w:p w14:paraId="224EC336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3: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44FE899A" w14:textId="77777777" w:rsidR="00DF673D" w:rsidRPr="00920931" w:rsidRDefault="00495646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4BFDBF4" wp14:editId="1635F09D">
            <wp:extent cx="1990476" cy="428571"/>
            <wp:effectExtent l="19050" t="19050" r="10160" b="10160"/>
            <wp:docPr id="830796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796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428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63E5C2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DE2D38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5</w:t>
      </w:r>
    </w:p>
    <w:p w14:paraId="1A950A90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7550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4125A4C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75507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[1, 2, 4, 2],</w:t>
      </w:r>
      <w:r w:rsidR="00992AC4"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 </w:t>
      </w:r>
      <w:r w:rsidR="0097550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[3, 2, 3, 5]</w:t>
      </w:r>
    </w:p>
    <w:p w14:paraId="1A7185B0" w14:textId="71A424D3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DE2D38" w:rsidRPr="00920931">
        <w:rPr>
          <w:rFonts w:ascii="Times New Roman" w:eastAsia="Times New Roman" w:hAnsi="Times New Roman" w:cs="Times New Roman"/>
          <w:bCs/>
          <w:kern w:val="0"/>
          <w:sz w:val="26"/>
          <w:szCs w:val="26"/>
          <w:lang w:val="en-US"/>
          <w14:ligatures w14:val="none"/>
        </w:rPr>
        <w:t>2</w:t>
      </w:r>
    </w:p>
    <w:p w14:paraId="102266D0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4: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Chọn kết quả in ra màn hình của đoạn chương trình Python sau:</w:t>
      </w:r>
    </w:p>
    <w:p w14:paraId="05085E2D" w14:textId="77777777" w:rsidR="00DF673D" w:rsidRPr="00920931" w:rsidRDefault="0050550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3C5FBA89" wp14:editId="72BF01DE">
            <wp:extent cx="1390476" cy="400000"/>
            <wp:effectExtent l="19050" t="19050" r="19685" b="19685"/>
            <wp:docPr id="92387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71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4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1F9752" w14:textId="36F6C7FF" w:rsidR="00DF673D" w:rsidRPr="005F6C57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vertAlign w:val="superscript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5F6C57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x</w:t>
      </w:r>
      <w:r w:rsidR="005F6C57">
        <w:rPr>
          <w:rFonts w:ascii="Times New Roman" w:eastAsia="Times New Roman" w:hAnsi="Times New Roman" w:cs="Times New Roman"/>
          <w:kern w:val="0"/>
          <w:sz w:val="26"/>
          <w:szCs w:val="26"/>
          <w:vertAlign w:val="superscript"/>
          <w:lang w:val="en-US"/>
          <w14:ligatures w14:val="none"/>
        </w:rPr>
        <w:t>2</w:t>
      </w:r>
    </w:p>
    <w:p w14:paraId="3DE95D21" w14:textId="163F7A7F" w:rsidR="00DF673D" w:rsidRPr="002D1A70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2D1A70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x</w:t>
      </w:r>
      <w:r w:rsidR="002D1A70">
        <w:rPr>
          <w:rFonts w:ascii="Times New Roman" w:eastAsia="Times New Roman" w:hAnsi="Times New Roman" w:cs="Times New Roman"/>
          <w:kern w:val="0"/>
          <w:sz w:val="26"/>
          <w:szCs w:val="26"/>
          <w:vertAlign w:val="subscript"/>
          <w:lang w:val="en-US"/>
          <w14:ligatures w14:val="none"/>
        </w:rPr>
        <w:t>3</w:t>
      </w:r>
    </w:p>
    <w:p w14:paraId="568435E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3</w:t>
      </w:r>
    </w:p>
    <w:p w14:paraId="2ADAE29A" w14:textId="3CC7C2AD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895236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A340829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5: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929DB0C" w14:textId="031EB819" w:rsidR="00992AC4" w:rsidRPr="00920931" w:rsidRDefault="00DD0B9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C893BB9" wp14:editId="113691CE">
            <wp:extent cx="1980952" cy="857143"/>
            <wp:effectExtent l="19050" t="19050" r="19685" b="19685"/>
            <wp:docPr id="498663560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63560" name="Picture 1" descr="A close-up of a math probl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857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B1AFF5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2BDAC940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B7581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06BAB03A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3763C3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25D0E1FD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B7581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366EFB8A" w14:textId="6B187F19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5AB4BDA4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6: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2DC149E" w14:textId="281BC698" w:rsidR="00992AC4" w:rsidRPr="00920931" w:rsidRDefault="0008663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C9E7E46" wp14:editId="137A5E65">
            <wp:extent cx="1952381" cy="933333"/>
            <wp:effectExtent l="19050" t="19050" r="10160" b="19685"/>
            <wp:docPr id="164954124" name="Picture 1" descr="A close-up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4124" name="Picture 1" descr="A close-up of a math proble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9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A694F0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18FDA37C" w14:textId="40D6690F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086638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2AFEE016" w14:textId="34B757A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F272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8</w:t>
      </w:r>
    </w:p>
    <w:p w14:paraId="37E97C54" w14:textId="3DB30E86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F2727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21B70450" w14:textId="6B3DD7AE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10</w:t>
      </w:r>
    </w:p>
    <w:p w14:paraId="052D24FE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7: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2FF0D308" w14:textId="7DD4DAA7" w:rsidR="00992AC4" w:rsidRPr="00920931" w:rsidRDefault="003E0BA2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lastRenderedPageBreak/>
        <w:drawing>
          <wp:inline distT="0" distB="0" distL="0" distR="0" wp14:anchorId="69D53B31" wp14:editId="664BFA83">
            <wp:extent cx="1342857" cy="1009524"/>
            <wp:effectExtent l="19050" t="19050" r="10160" b="19685"/>
            <wp:docPr id="197573814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8146" name="Picture 1" descr="A white background with black and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10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77E16D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khi thực hiện đoạn chương trình trên.</w:t>
      </w:r>
    </w:p>
    <w:p w14:paraId="39515E06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3E0BA2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6153CD91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74558EE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5E22A383" w14:textId="4414FDB3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71E7B593" w14:textId="77777777" w:rsidR="00992AC4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Câu 8: </w:t>
      </w: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Cho đoạn chương trình Python sau:</w:t>
      </w:r>
    </w:p>
    <w:p w14:paraId="612DB233" w14:textId="03C8BF02" w:rsidR="00992AC4" w:rsidRPr="00920931" w:rsidRDefault="00C60C88" w:rsidP="00DF673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noProof/>
          <w:sz w:val="26"/>
          <w:szCs w:val="26"/>
        </w:rPr>
        <w:drawing>
          <wp:inline distT="0" distB="0" distL="0" distR="0" wp14:anchorId="47546D2B" wp14:editId="02214A6C">
            <wp:extent cx="1563260" cy="1113695"/>
            <wp:effectExtent l="19050" t="19050" r="18415" b="10795"/>
            <wp:docPr id="802543026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3026" name="Picture 1" descr="A white background with black and blu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5635" cy="11153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F907C4" w14:textId="77777777" w:rsidR="00DF673D" w:rsidRPr="00920931" w:rsidRDefault="00992AC4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Hãy chọn kết quả in ra màn hình của đoạn chương trình trên.</w:t>
      </w:r>
    </w:p>
    <w:p w14:paraId="0A182785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A. </w:t>
      </w:r>
      <w:r w:rsidR="000C082A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4</w:t>
      </w:r>
    </w:p>
    <w:p w14:paraId="6BD499FF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B. </w:t>
      </w:r>
      <w:r w:rsidR="00992AC4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2</w:t>
      </w:r>
    </w:p>
    <w:p w14:paraId="1822F99B" w14:textId="77777777" w:rsidR="00DF673D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C. </w:t>
      </w:r>
      <w:r w:rsidR="000C082A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1</w:t>
      </w:r>
    </w:p>
    <w:p w14:paraId="5648D044" w14:textId="605AD825" w:rsidR="00992AC4" w:rsidRPr="00920931" w:rsidRDefault="00DF673D" w:rsidP="00DF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</w:pPr>
      <w:r w:rsidRPr="00920931">
        <w:rPr>
          <w:rFonts w:ascii="Times New Roman" w:eastAsia="Times New Roman" w:hAnsi="Times New Roman" w:cs="Times New Roman"/>
          <w:b/>
          <w:kern w:val="0"/>
          <w:sz w:val="26"/>
          <w:szCs w:val="26"/>
          <w:lang w:val="en-US"/>
          <w14:ligatures w14:val="none"/>
        </w:rPr>
        <w:t xml:space="preserve">D. </w:t>
      </w:r>
      <w:r w:rsidR="000D65D5" w:rsidRPr="00920931">
        <w:rPr>
          <w:rFonts w:ascii="Times New Roman" w:eastAsia="Times New Roman" w:hAnsi="Times New Roman" w:cs="Times New Roman"/>
          <w:kern w:val="0"/>
          <w:sz w:val="26"/>
          <w:szCs w:val="26"/>
          <w:lang w:val="en-US"/>
          <w14:ligatures w14:val="none"/>
        </w:rPr>
        <w:t>0</w:t>
      </w:r>
    </w:p>
    <w:p w14:paraId="52068ECB" w14:textId="25F07B76" w:rsidR="0094253B" w:rsidRPr="00920931" w:rsidRDefault="00580431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9: Cho đoạn chương trình Python sau:</w:t>
      </w:r>
    </w:p>
    <w:p w14:paraId="1500E418" w14:textId="2BF54514" w:rsidR="00580431" w:rsidRPr="00920931" w:rsidRDefault="00451A01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7B67DE60" wp14:editId="1056C866">
            <wp:extent cx="1714286" cy="1266667"/>
            <wp:effectExtent l="19050" t="19050" r="19685" b="10160"/>
            <wp:docPr id="1026674740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74740" name="Picture 1" descr="A close-up of a numb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2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4729D7" w14:textId="59F98A47" w:rsidR="00F12D8C" w:rsidRPr="00920931" w:rsidRDefault="00791E21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Hãy chọn kết quả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khi thực hiện chương trình.</w:t>
      </w:r>
    </w:p>
    <w:p w14:paraId="458675F6" w14:textId="31A7E1AE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4DA44F63" w14:textId="07FDB80F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E6587B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3A1DAF9" w14:textId="07F667FF" w:rsidR="00E6587B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6645B689" w14:textId="0E2192F8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1ACD36A6" w14:textId="25EC0B5E" w:rsidR="004D6713" w:rsidRPr="00920931" w:rsidRDefault="004D6713" w:rsidP="00DF673D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10: Cho đoạn chương trình Python sau:</w:t>
      </w:r>
    </w:p>
    <w:p w14:paraId="4DB62BA3" w14:textId="40ED393B" w:rsidR="004D6713" w:rsidRPr="00920931" w:rsidRDefault="00CE50C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67B96765" wp14:editId="10A1E725">
            <wp:extent cx="1752381" cy="1276190"/>
            <wp:effectExtent l="19050" t="19050" r="19685" b="19685"/>
            <wp:docPr id="1937441829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1829" name="Picture 1" descr="A close-up of a numb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12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4E1EE" w14:textId="77777777" w:rsidR="004D6713" w:rsidRPr="00920931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khi thực hiện chương trình.</w:t>
      </w:r>
    </w:p>
    <w:p w14:paraId="164C5FE0" w14:textId="34B1C100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0B06C3E2" w14:textId="71EA5E77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1D956EB9" w14:textId="1F0E947A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15</w:t>
      </w:r>
    </w:p>
    <w:p w14:paraId="08C57CD6" w14:textId="21929934" w:rsidR="004D671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4D671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4</w:t>
      </w:r>
    </w:p>
    <w:p w14:paraId="00549E9E" w14:textId="460BCE32" w:rsidR="00DA1ECC" w:rsidRPr="00920931" w:rsidRDefault="00DA1ECC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11: Hãy chọn phát biểu đúng về thuật toán tìm kiếm tuần tự.</w:t>
      </w:r>
    </w:p>
    <w:p w14:paraId="5E79F26E" w14:textId="3E633FE0" w:rsidR="00DA1ECC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DA1ECC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tuần tự duyệt lần lượt qua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các phần tử từ đầu đến cuối</w:t>
      </w:r>
      <w:r w:rsidR="00B324F9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của dãy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.</w:t>
      </w:r>
    </w:p>
    <w:p w14:paraId="42314EF3" w14:textId="213AC60B" w:rsidR="00D54CF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lastRenderedPageBreak/>
        <w:t xml:space="preserve">B.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tuần tự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bắt đầu </w:t>
      </w:r>
      <w:r w:rsidR="00D54CF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duyệt phần tử ở giữa </w:t>
      </w:r>
      <w:r w:rsidR="00062A7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của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dãy.</w:t>
      </w:r>
    </w:p>
    <w:p w14:paraId="193343C9" w14:textId="47A7D591" w:rsidR="00D777E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D777E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tự bắt đầu duyệt</w:t>
      </w:r>
      <w:r w:rsidR="00FA64B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tại các vị trí lớn hơn giá trị cần tìm.</w:t>
      </w:r>
    </w:p>
    <w:p w14:paraId="2F5D202E" w14:textId="305BE75B" w:rsidR="00FA64B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FA64B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tuần tự chỉ duyệt các phần tử là kết quả.</w:t>
      </w:r>
    </w:p>
    <w:p w14:paraId="5283FBD8" w14:textId="122C8451" w:rsidR="00FA64BD" w:rsidRPr="00920931" w:rsidRDefault="00FA64B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12: Hãy chọn phát biểu đúng về thuật toán tìm kiếm nhị phân.</w:t>
      </w:r>
    </w:p>
    <w:p w14:paraId="588B5FB8" w14:textId="0CCFD565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bắt đầu duyệt phần tử ở giữa dãy.</w:t>
      </w:r>
    </w:p>
    <w:p w14:paraId="08F88400" w14:textId="00212146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duyệt lần lượt qua các phần tử từ đầu đến cuối.</w:t>
      </w:r>
    </w:p>
    <w:p w14:paraId="52DEB99C" w14:textId="0EFFB2C8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Tìm kiếm nhị phân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bắt đầu duyệt tại các vị trí lớn hơn giá trị cần tìm.</w:t>
      </w:r>
    </w:p>
    <w:p w14:paraId="4583840B" w14:textId="2AF5C82B" w:rsidR="002A258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2E348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Tìm kiếm nhị phân 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chỉ duyệt các phần tử </w:t>
      </w:r>
      <w:r w:rsidR="00DD0B4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không là</w:t>
      </w:r>
      <w:r w:rsidR="002A258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kết quả.</w:t>
      </w:r>
    </w:p>
    <w:p w14:paraId="6AE6A3C5" w14:textId="7F85F860" w:rsidR="00EF69E7" w:rsidRPr="00920931" w:rsidRDefault="00EF69E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Câu 13: </w:t>
      </w:r>
      <w:r w:rsidR="00C829E8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Cho đoạn chương trình Python bên dưới:</w:t>
      </w:r>
    </w:p>
    <w:p w14:paraId="16D10B03" w14:textId="23594774" w:rsidR="00C829E8" w:rsidRPr="00920931" w:rsidRDefault="007D4044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3316FE97" wp14:editId="08615011">
            <wp:extent cx="2457143" cy="2323809"/>
            <wp:effectExtent l="19050" t="19050" r="19685" b="19685"/>
            <wp:docPr id="39318825" name="Picture 1" descr="A computer screen 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8825" name="Picture 1" descr="A computer screen shot of a math proble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2323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4A087F" w14:textId="56309844" w:rsidR="00926F7A" w:rsidRPr="00920931" w:rsidRDefault="00926F7A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AE657D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5FFC89D2" w14:textId="343D9991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3E1DF535" w14:textId="3E1E6D02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322DF28F" w14:textId="72C185A5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68B60EF6" w14:textId="4520C0A4" w:rsidR="00926F7A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926F7A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7D3C4BC" w14:textId="48E153BF" w:rsidR="00552003" w:rsidRPr="00920931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14: Cho đoạn chương trình Python bên dưới:</w:t>
      </w:r>
    </w:p>
    <w:p w14:paraId="122F5689" w14:textId="2FD4665B" w:rsidR="00552003" w:rsidRPr="00920931" w:rsidRDefault="009C1422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drawing>
          <wp:inline distT="0" distB="0" distL="0" distR="0" wp14:anchorId="6F68BD2C" wp14:editId="558E1629">
            <wp:extent cx="2447619" cy="2352381"/>
            <wp:effectExtent l="19050" t="19050" r="10160" b="10160"/>
            <wp:docPr id="20288500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5003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3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179186" w14:textId="3A684448" w:rsidR="00552003" w:rsidRPr="00920931" w:rsidRDefault="0055200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662D2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4C368DA8" w14:textId="38E7643A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9C1422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63E546E9" w14:textId="421D4C89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9C1422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6DDE5386" w14:textId="25C1DE22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55200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053737B1" w14:textId="01FBA8FA" w:rsidR="00552003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552003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7D5D123A" w14:textId="31FE9788" w:rsidR="00381777" w:rsidRPr="00920931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Câu 1</w:t>
      </w:r>
      <w:r w:rsidR="00DC58EC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5</w:t>
      </w: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: Cho đoạn chương trình Python bên dưới:</w:t>
      </w:r>
    </w:p>
    <w:p w14:paraId="769127CA" w14:textId="053A96D7" w:rsidR="00381777" w:rsidRPr="00920931" w:rsidRDefault="00DC58EC" w:rsidP="00DF673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noProof/>
        </w:rPr>
        <w:lastRenderedPageBreak/>
        <w:drawing>
          <wp:inline distT="0" distB="0" distL="0" distR="0" wp14:anchorId="39BD57B8" wp14:editId="6DE5CA56">
            <wp:extent cx="2533333" cy="2380952"/>
            <wp:effectExtent l="19050" t="19050" r="19685" b="19685"/>
            <wp:docPr id="206748426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8426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3809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05FCD" w14:textId="78E29709" w:rsidR="00381777" w:rsidRPr="00920931" w:rsidRDefault="00381777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Hãy chọn kết quả in ra màn hình</w:t>
      </w:r>
      <w:r w:rsidR="0014227E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 khi chạy chương trình.</w:t>
      </w:r>
    </w:p>
    <w:p w14:paraId="3E581935" w14:textId="216E50CD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A. </w:t>
      </w:r>
      <w:r w:rsidR="001B7F20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0</w:t>
      </w:r>
    </w:p>
    <w:p w14:paraId="54CBE902" w14:textId="4FB92617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B. </w:t>
      </w:r>
      <w:r w:rsidR="001B7F20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1</w:t>
      </w:r>
    </w:p>
    <w:p w14:paraId="2DB6DB01" w14:textId="00D9C924" w:rsidR="00381777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C. </w:t>
      </w:r>
      <w:r w:rsidR="00381777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2</w:t>
      </w:r>
    </w:p>
    <w:p w14:paraId="3250EFF6" w14:textId="77777777" w:rsidR="00DF673D" w:rsidRPr="00920931" w:rsidRDefault="00DF673D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  <w:r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 xml:space="preserve">D. </w:t>
      </w:r>
      <w:r w:rsidR="00381777" w:rsidRPr="00920931">
        <w:rPr>
          <w:rFonts w:ascii="Times New Roman" w:eastAsia="Calibri" w:hAnsi="Times New Roman" w:cs="Times New Roman"/>
          <w:bCs/>
          <w:sz w:val="26"/>
          <w:szCs w:val="26"/>
          <w:lang w:val="en-US"/>
        </w:rPr>
        <w:t>3</w:t>
      </w:r>
    </w:p>
    <w:p w14:paraId="63B1105A" w14:textId="2CC23AA7" w:rsidR="004D6713" w:rsidRPr="00920931" w:rsidRDefault="004D6713" w:rsidP="00DF673D">
      <w:pPr>
        <w:spacing w:after="0" w:line="240" w:lineRule="auto"/>
        <w:rPr>
          <w:rFonts w:ascii="Times New Roman" w:eastAsia="Calibri" w:hAnsi="Times New Roman" w:cs="Times New Roman"/>
          <w:bCs/>
          <w:sz w:val="26"/>
          <w:szCs w:val="26"/>
          <w:lang w:val="en-US"/>
        </w:rPr>
      </w:pPr>
    </w:p>
    <w:sectPr w:rsidR="004D6713" w:rsidRPr="00920931" w:rsidSect="00DF673D">
      <w:pgSz w:w="11906" w:h="16838"/>
      <w:pgMar w:top="850" w:right="567" w:bottom="850" w:left="850" w:header="340" w:footer="3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C4"/>
    <w:rsid w:val="00012341"/>
    <w:rsid w:val="00046A51"/>
    <w:rsid w:val="00062A7E"/>
    <w:rsid w:val="00086638"/>
    <w:rsid w:val="000C082A"/>
    <w:rsid w:val="000D65D5"/>
    <w:rsid w:val="00106CF5"/>
    <w:rsid w:val="0014227E"/>
    <w:rsid w:val="00147773"/>
    <w:rsid w:val="00150F9E"/>
    <w:rsid w:val="001532B6"/>
    <w:rsid w:val="001B7F20"/>
    <w:rsid w:val="001C638F"/>
    <w:rsid w:val="001C6FE7"/>
    <w:rsid w:val="001E35F4"/>
    <w:rsid w:val="0021114A"/>
    <w:rsid w:val="00266FF0"/>
    <w:rsid w:val="00296639"/>
    <w:rsid w:val="002A258D"/>
    <w:rsid w:val="002C4FD4"/>
    <w:rsid w:val="002D1A70"/>
    <w:rsid w:val="002D68F5"/>
    <w:rsid w:val="002E3445"/>
    <w:rsid w:val="002E348A"/>
    <w:rsid w:val="00301514"/>
    <w:rsid w:val="003763C3"/>
    <w:rsid w:val="00381777"/>
    <w:rsid w:val="003C7853"/>
    <w:rsid w:val="003E0BA2"/>
    <w:rsid w:val="00451A01"/>
    <w:rsid w:val="00452568"/>
    <w:rsid w:val="00453CF5"/>
    <w:rsid w:val="00453F20"/>
    <w:rsid w:val="004950BF"/>
    <w:rsid w:val="00495646"/>
    <w:rsid w:val="004D6713"/>
    <w:rsid w:val="00505502"/>
    <w:rsid w:val="00552003"/>
    <w:rsid w:val="00574C03"/>
    <w:rsid w:val="00580431"/>
    <w:rsid w:val="005A364C"/>
    <w:rsid w:val="005B41F4"/>
    <w:rsid w:val="005F6C57"/>
    <w:rsid w:val="00660A9A"/>
    <w:rsid w:val="00662D2E"/>
    <w:rsid w:val="00672184"/>
    <w:rsid w:val="006A6DDE"/>
    <w:rsid w:val="00753459"/>
    <w:rsid w:val="00791E21"/>
    <w:rsid w:val="007C7230"/>
    <w:rsid w:val="007D4044"/>
    <w:rsid w:val="00801460"/>
    <w:rsid w:val="00830CAD"/>
    <w:rsid w:val="00847667"/>
    <w:rsid w:val="00861A30"/>
    <w:rsid w:val="00895236"/>
    <w:rsid w:val="008E178A"/>
    <w:rsid w:val="008E730E"/>
    <w:rsid w:val="00920931"/>
    <w:rsid w:val="00926F7A"/>
    <w:rsid w:val="0094253B"/>
    <w:rsid w:val="00975507"/>
    <w:rsid w:val="00992AC4"/>
    <w:rsid w:val="009946D9"/>
    <w:rsid w:val="009C1422"/>
    <w:rsid w:val="009F2727"/>
    <w:rsid w:val="00A5609B"/>
    <w:rsid w:val="00A96BCC"/>
    <w:rsid w:val="00AE4275"/>
    <w:rsid w:val="00AE657D"/>
    <w:rsid w:val="00B206F3"/>
    <w:rsid w:val="00B324F9"/>
    <w:rsid w:val="00B75817"/>
    <w:rsid w:val="00B77AF4"/>
    <w:rsid w:val="00BA431E"/>
    <w:rsid w:val="00C23DF9"/>
    <w:rsid w:val="00C41DA3"/>
    <w:rsid w:val="00C52121"/>
    <w:rsid w:val="00C60C88"/>
    <w:rsid w:val="00C829E8"/>
    <w:rsid w:val="00CE50C4"/>
    <w:rsid w:val="00D243D0"/>
    <w:rsid w:val="00D54CFA"/>
    <w:rsid w:val="00D777EA"/>
    <w:rsid w:val="00DA1ECC"/>
    <w:rsid w:val="00DC58EC"/>
    <w:rsid w:val="00DD0B43"/>
    <w:rsid w:val="00DD0B98"/>
    <w:rsid w:val="00DE2D38"/>
    <w:rsid w:val="00DE2DE8"/>
    <w:rsid w:val="00DF673D"/>
    <w:rsid w:val="00E6587B"/>
    <w:rsid w:val="00EA18FF"/>
    <w:rsid w:val="00EF6333"/>
    <w:rsid w:val="00EF69E7"/>
    <w:rsid w:val="00F12D8C"/>
    <w:rsid w:val="00F57575"/>
    <w:rsid w:val="00F9538E"/>
    <w:rsid w:val="00FA64BD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CE26"/>
  <w15:chartTrackingRefBased/>
  <w15:docId w15:val="{7454F902-08C5-43DB-B156-3BC342E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Quí Lê</dc:creator>
  <cp:keywords/>
  <dc:description/>
  <cp:lastModifiedBy>Quí Lê</cp:lastModifiedBy>
  <cp:revision>87</cp:revision>
  <dcterms:created xsi:type="dcterms:W3CDTF">2024-12-18T12:19:00Z</dcterms:created>
  <dcterms:modified xsi:type="dcterms:W3CDTF">2025-06-28T14:41:00Z</dcterms:modified>
</cp:coreProperties>
</file>